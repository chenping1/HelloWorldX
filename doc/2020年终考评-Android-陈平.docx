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left"/>
        <w:outlineLvl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附件一：员工绩效考核表</w:t>
      </w:r>
    </w:p>
    <w:p>
      <w:pPr>
        <w:jc w:val="center"/>
        <w:outlineLvl w:val="0"/>
        <w:rPr>
          <w:rFonts w:ascii="宋体" w:hAnsi="宋体"/>
          <w:b/>
          <w:bCs/>
          <w:caps/>
          <w:smallCaps/>
          <w:spacing w:val="20"/>
          <w:sz w:val="32"/>
          <w:szCs w:val="32"/>
        </w:rPr>
      </w:pPr>
      <w:bookmarkStart w:id="0" w:name="OLE_LINK2"/>
      <w:bookmarkEnd w:id="0"/>
      <w:r>
        <w:rPr>
          <w:rFonts w:hint="eastAsia" w:ascii="宋体" w:hAnsi="宋体"/>
          <w:b/>
          <w:bCs/>
          <w:caps/>
          <w:smallCaps/>
          <w:spacing w:val="20"/>
          <w:sz w:val="32"/>
          <w:szCs w:val="32"/>
        </w:rPr>
        <w:t>员工绩效考核表</w:t>
      </w:r>
    </w:p>
    <w:p>
      <w:pPr>
        <w:spacing w:line="400" w:lineRule="exact"/>
        <w:outlineLvl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姓    名：</w:t>
      </w:r>
      <w:r>
        <w:rPr>
          <w:rFonts w:hint="eastAsia" w:ascii="宋体" w:hAnsi="宋体"/>
          <w:szCs w:val="21"/>
          <w:u w:val="single"/>
        </w:rPr>
        <w:t xml:space="preserve"> </w:t>
      </w:r>
      <w:del w:id="0" w:author="szmz109" w:date="2020-12-23T14:24:12Z">
        <w:r>
          <w:rPr>
            <w:rFonts w:hint="default" w:ascii="宋体" w:hAnsi="宋体"/>
            <w:szCs w:val="21"/>
            <w:u w:val="single"/>
            <w:lang w:val="en-US"/>
          </w:rPr>
          <w:delText xml:space="preserve">    </w:delText>
        </w:r>
      </w:del>
      <w:ins w:id="1" w:author="szmz109" w:date="2020-12-23T14:24:14Z">
        <w:r>
          <w:rPr>
            <w:rFonts w:hint="eastAsia" w:ascii="宋体" w:hAnsi="宋体"/>
            <w:szCs w:val="21"/>
            <w:u w:val="single"/>
            <w:lang w:val="en-US" w:eastAsia="zh-CN"/>
          </w:rPr>
          <w:t>陈平</w:t>
        </w:r>
      </w:ins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>部 门：</w:t>
      </w:r>
      <w:r>
        <w:rPr>
          <w:rFonts w:hint="eastAsia" w:ascii="宋体" w:hAnsi="宋体"/>
          <w:szCs w:val="21"/>
          <w:u w:val="single"/>
        </w:rPr>
        <w:t xml:space="preserve">   </w:t>
      </w:r>
      <w:ins w:id="2" w:author="szmz109" w:date="2020-12-23T14:24:19Z">
        <w:r>
          <w:rPr>
            <w:rFonts w:hint="eastAsia" w:ascii="宋体" w:hAnsi="宋体"/>
            <w:szCs w:val="21"/>
            <w:u w:val="single"/>
            <w:lang w:eastAsia="zh-CN"/>
          </w:rPr>
          <w:t>研发</w:t>
        </w:r>
      </w:ins>
      <w:ins w:id="3" w:author="szmz109" w:date="2020-12-23T14:24:21Z">
        <w:r>
          <w:rPr>
            <w:rFonts w:hint="eastAsia" w:ascii="宋体" w:hAnsi="宋体"/>
            <w:szCs w:val="21"/>
            <w:u w:val="single"/>
            <w:lang w:eastAsia="zh-CN"/>
          </w:rPr>
          <w:t>部</w:t>
        </w:r>
      </w:ins>
      <w:r>
        <w:rPr>
          <w:rFonts w:hint="eastAsia" w:ascii="宋体" w:hAnsi="宋体"/>
          <w:szCs w:val="21"/>
          <w:u w:val="single"/>
        </w:rPr>
        <w:t xml:space="preserve">            </w:t>
      </w:r>
      <w:r>
        <w:rPr>
          <w:rFonts w:hint="eastAsia" w:ascii="宋体" w:hAnsi="宋体"/>
          <w:szCs w:val="21"/>
        </w:rPr>
        <w:t xml:space="preserve">  职    位：</w:t>
      </w:r>
      <w:r>
        <w:rPr>
          <w:rFonts w:hint="eastAsia" w:ascii="宋体" w:hAnsi="宋体"/>
          <w:szCs w:val="21"/>
          <w:u w:val="single"/>
        </w:rPr>
        <w:t xml:space="preserve">    </w:t>
      </w:r>
      <w:ins w:id="4" w:author="szmz109" w:date="2020-12-23T14:24:23Z">
        <w:r>
          <w:rPr>
            <w:rFonts w:hint="eastAsia" w:ascii="宋体" w:hAnsi="宋体"/>
            <w:szCs w:val="21"/>
            <w:u w:val="single"/>
            <w:lang w:val="en-US" w:eastAsia="zh-CN"/>
          </w:rPr>
          <w:t>An</w:t>
        </w:r>
      </w:ins>
      <w:ins w:id="5" w:author="szmz109" w:date="2020-12-23T14:24:24Z">
        <w:r>
          <w:rPr>
            <w:rFonts w:hint="eastAsia" w:ascii="宋体" w:hAnsi="宋体"/>
            <w:szCs w:val="21"/>
            <w:u w:val="single"/>
            <w:lang w:val="en-US" w:eastAsia="zh-CN"/>
          </w:rPr>
          <w:t>droid</w:t>
        </w:r>
      </w:ins>
      <w:del w:id="6" w:author="szmz109" w:date="2020-12-23T14:24:28Z">
        <w:r>
          <w:rPr>
            <w:rFonts w:hint="eastAsia" w:ascii="宋体" w:hAnsi="宋体"/>
            <w:szCs w:val="21"/>
            <w:u w:val="single"/>
          </w:rPr>
          <w:delText xml:space="preserve">  </w:delText>
        </w:r>
      </w:del>
      <w:bookmarkStart w:id="1" w:name="_GoBack"/>
      <w:bookmarkEnd w:id="1"/>
      <w:r>
        <w:rPr>
          <w:rFonts w:hint="eastAsia" w:ascii="宋体" w:hAnsi="宋体"/>
          <w:szCs w:val="21"/>
          <w:u w:val="single"/>
        </w:rPr>
        <w:t xml:space="preserve">             </w:t>
      </w:r>
      <w:r>
        <w:rPr>
          <w:rFonts w:hint="eastAsia" w:ascii="宋体" w:hAnsi="宋体"/>
          <w:szCs w:val="21"/>
        </w:rPr>
        <w:t xml:space="preserve">                       评估期限：</w:t>
      </w:r>
      <w:r>
        <w:rPr>
          <w:rFonts w:hint="eastAsia" w:ascii="宋体" w:hAnsi="宋体"/>
          <w:szCs w:val="21"/>
          <w:u w:val="single"/>
        </w:rPr>
        <w:t xml:space="preserve">   </w:t>
      </w:r>
      <w:ins w:id="7" w:author="szmz083" w:date="2020-12-21T14:23:07Z">
        <w:r>
          <w:rPr>
            <w:rFonts w:hint="default" w:ascii="宋体" w:hAnsi="宋体"/>
            <w:szCs w:val="21"/>
            <w:u w:val="single"/>
            <w:lang w:val="en"/>
          </w:rPr>
          <w:t>202</w:t>
        </w:r>
      </w:ins>
      <w:ins w:id="8" w:author="szmz083" w:date="2020-12-21T14:23:08Z">
        <w:r>
          <w:rPr>
            <w:rFonts w:hint="default" w:ascii="宋体" w:hAnsi="宋体"/>
            <w:szCs w:val="21"/>
            <w:u w:val="single"/>
            <w:lang w:val="en"/>
          </w:rPr>
          <w:t>0</w:t>
        </w:r>
      </w:ins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年度</w:t>
      </w:r>
    </w:p>
    <w:tbl>
      <w:tblPr>
        <w:tblStyle w:val="5"/>
        <w:tblW w:w="1449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8"/>
        <w:gridCol w:w="1352"/>
        <w:gridCol w:w="1320"/>
        <w:gridCol w:w="900"/>
        <w:gridCol w:w="300"/>
        <w:gridCol w:w="1500"/>
        <w:gridCol w:w="2490"/>
        <w:gridCol w:w="945"/>
        <w:gridCol w:w="892"/>
        <w:gridCol w:w="53"/>
        <w:gridCol w:w="945"/>
        <w:gridCol w:w="945"/>
        <w:gridCol w:w="2100"/>
      </w:tblGrid>
      <w:tr>
        <w:tblPrEx>
          <w:tblLayout w:type="fixed"/>
        </w:tblPrEx>
        <w:trPr>
          <w:cantSplit/>
          <w:trHeight w:val="445" w:hRule="atLeast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考核项目</w:t>
            </w:r>
          </w:p>
        </w:tc>
        <w:tc>
          <w:tcPr>
            <w:tcW w:w="360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考核指标或主要工作目标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rFonts w:hint="eastAsia" w:ascii="宋体" w:hAnsi="宋体"/>
                <w:kern w:val="0"/>
                <w:szCs w:val="21"/>
              </w:rPr>
              <w:t>任务描述</w:t>
            </w:r>
          </w:p>
        </w:tc>
        <w:tc>
          <w:tcPr>
            <w:tcW w:w="42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评分标准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rFonts w:hint="eastAsia" w:ascii="宋体" w:hAnsi="宋体"/>
                <w:kern w:val="0"/>
                <w:szCs w:val="21"/>
              </w:rPr>
              <w:t>依据</w:t>
            </w: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权重（</w:t>
            </w:r>
            <w:r>
              <w:rPr>
                <w:rFonts w:hint="eastAsia"/>
                <w:kern w:val="0"/>
                <w:szCs w:val="21"/>
              </w:rPr>
              <w:t>%</w:t>
            </w:r>
            <w:r>
              <w:rPr>
                <w:rFonts w:hint="eastAsia" w:ascii="宋体" w:hAnsi="宋体"/>
                <w:kern w:val="0"/>
                <w:szCs w:val="21"/>
              </w:rPr>
              <w:t>）</w:t>
            </w:r>
          </w:p>
        </w:tc>
        <w:tc>
          <w:tcPr>
            <w:tcW w:w="9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员工自评分</w:t>
            </w: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直接上级评分</w:t>
            </w: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隔级领导评分</w:t>
            </w:r>
          </w:p>
        </w:tc>
        <w:tc>
          <w:tcPr>
            <w:tcW w:w="2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上级评分说明</w:t>
            </w:r>
          </w:p>
        </w:tc>
      </w:tr>
      <w:tr>
        <w:tblPrEx>
          <w:tblLayout w:type="fixed"/>
        </w:tblPrEx>
        <w:trPr>
          <w:cantSplit/>
          <w:trHeight w:val="490" w:hRule="atLeast"/>
        </w:trPr>
        <w:tc>
          <w:tcPr>
            <w:tcW w:w="7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业</w:t>
            </w:r>
          </w:p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绩</w:t>
            </w:r>
          </w:p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考</w:t>
            </w:r>
          </w:p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核</w:t>
            </w:r>
            <w:r>
              <w:rPr>
                <w:rFonts w:hint="eastAsia"/>
                <w:kern w:val="0"/>
                <w:szCs w:val="21"/>
              </w:rPr>
              <w:t>80%</w:t>
            </w:r>
          </w:p>
        </w:tc>
        <w:tc>
          <w:tcPr>
            <w:tcW w:w="360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软件/功能开发工作达成率与效率</w:t>
            </w:r>
          </w:p>
        </w:tc>
        <w:tc>
          <w:tcPr>
            <w:tcW w:w="42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hint="default" w:ascii="宋体" w:hAnsi="宋体" w:eastAsia="宋体"/>
                <w:kern w:val="0"/>
                <w:szCs w:val="21"/>
                <w:lang w:val="en" w:eastAsia="zh-CN"/>
              </w:rPr>
            </w:pPr>
            <w:ins w:id="9" w:author="szmz083" w:date="2020-12-21T14:16:06Z">
              <w:r>
                <w:rPr>
                  <w:rFonts w:hint="eastAsia" w:ascii="宋体" w:hAnsi="宋体"/>
                  <w:kern w:val="0"/>
                  <w:szCs w:val="21"/>
                  <w:lang w:val="en" w:eastAsia="zh-CN"/>
                </w:rPr>
                <w:t>主要看</w:t>
              </w:r>
            </w:ins>
            <w:ins w:id="10" w:author="szmz083" w:date="2020-12-21T14:16:09Z">
              <w:r>
                <w:rPr>
                  <w:rFonts w:hint="eastAsia" w:ascii="宋体" w:hAnsi="宋体"/>
                  <w:kern w:val="0"/>
                  <w:szCs w:val="21"/>
                  <w:lang w:val="en" w:eastAsia="zh-CN"/>
                </w:rPr>
                <w:t>工作量</w:t>
              </w:r>
            </w:ins>
            <w:ins w:id="11" w:author="szmz083" w:date="2020-12-21T14:16:10Z">
              <w:r>
                <w:rPr>
                  <w:rFonts w:hint="eastAsia" w:ascii="宋体" w:hAnsi="宋体"/>
                  <w:kern w:val="0"/>
                  <w:szCs w:val="21"/>
                  <w:lang w:val="en" w:eastAsia="zh-CN"/>
                </w:rPr>
                <w:t>，</w:t>
              </w:r>
            </w:ins>
            <w:ins w:id="12" w:author="szmz083" w:date="2020-12-21T14:16:24Z">
              <w:r>
                <w:rPr>
                  <w:rFonts w:hint="eastAsia" w:ascii="宋体" w:hAnsi="宋体"/>
                  <w:kern w:val="0"/>
                  <w:szCs w:val="21"/>
                  <w:lang w:val="en" w:eastAsia="zh-CN"/>
                </w:rPr>
                <w:t>工作</w:t>
              </w:r>
            </w:ins>
            <w:ins w:id="13" w:author="szmz083" w:date="2020-12-21T14:16:26Z">
              <w:r>
                <w:rPr>
                  <w:rFonts w:hint="eastAsia" w:ascii="宋体" w:hAnsi="宋体"/>
                  <w:kern w:val="0"/>
                  <w:szCs w:val="21"/>
                  <w:lang w:val="en" w:eastAsia="zh-CN"/>
                </w:rPr>
                <w:t>日报</w:t>
              </w:r>
            </w:ins>
            <w:ins w:id="14" w:author="szmz083" w:date="2020-12-21T14:16:27Z">
              <w:r>
                <w:rPr>
                  <w:rFonts w:hint="eastAsia" w:ascii="宋体" w:hAnsi="宋体"/>
                  <w:kern w:val="0"/>
                  <w:szCs w:val="21"/>
                  <w:lang w:val="en" w:eastAsia="zh-CN"/>
                </w:rPr>
                <w:t>和</w:t>
              </w:r>
            </w:ins>
            <w:ins w:id="15" w:author="szmz083" w:date="2020-12-21T14:16:28Z">
              <w:r>
                <w:rPr>
                  <w:rFonts w:hint="default" w:ascii="宋体" w:hAnsi="宋体"/>
                  <w:kern w:val="0"/>
                  <w:szCs w:val="21"/>
                  <w:lang w:val="en" w:eastAsia="zh-CN"/>
                </w:rPr>
                <w:t>G</w:t>
              </w:r>
            </w:ins>
            <w:ins w:id="16" w:author="szmz083" w:date="2020-12-21T14:16:29Z">
              <w:r>
                <w:rPr>
                  <w:rFonts w:hint="default" w:ascii="宋体" w:hAnsi="宋体"/>
                  <w:kern w:val="0"/>
                  <w:szCs w:val="21"/>
                  <w:lang w:val="en" w:eastAsia="zh-CN"/>
                </w:rPr>
                <w:t>IT</w:t>
              </w:r>
            </w:ins>
            <w:ins w:id="17" w:author="szmz083" w:date="2020-12-21T14:16:31Z">
              <w:r>
                <w:rPr>
                  <w:rFonts w:hint="eastAsia" w:ascii="宋体" w:hAnsi="宋体"/>
                  <w:kern w:val="0"/>
                  <w:szCs w:val="21"/>
                  <w:lang w:val="en" w:eastAsia="zh-CN"/>
                </w:rPr>
                <w:t>记录</w:t>
              </w:r>
            </w:ins>
            <w:ins w:id="18" w:author="szmz083" w:date="2020-12-21T14:16:34Z">
              <w:r>
                <w:rPr>
                  <w:rFonts w:hint="eastAsia" w:ascii="宋体" w:hAnsi="宋体"/>
                  <w:kern w:val="0"/>
                  <w:szCs w:val="21"/>
                  <w:lang w:val="en" w:eastAsia="zh-CN"/>
                </w:rPr>
                <w:t>均</w:t>
              </w:r>
            </w:ins>
            <w:ins w:id="19" w:author="szmz083" w:date="2020-12-21T14:16:36Z">
              <w:r>
                <w:rPr>
                  <w:rFonts w:hint="eastAsia" w:ascii="宋体" w:hAnsi="宋体"/>
                  <w:kern w:val="0"/>
                  <w:szCs w:val="21"/>
                  <w:lang w:val="en" w:eastAsia="zh-CN"/>
                </w:rPr>
                <w:t>有所</w:t>
              </w:r>
            </w:ins>
            <w:ins w:id="20" w:author="szmz083" w:date="2020-12-21T14:16:38Z">
              <w:r>
                <w:rPr>
                  <w:rFonts w:hint="eastAsia" w:ascii="宋体" w:hAnsi="宋体"/>
                  <w:kern w:val="0"/>
                  <w:szCs w:val="21"/>
                  <w:lang w:val="en" w:eastAsia="zh-CN"/>
                </w:rPr>
                <w:t>反应</w:t>
              </w:r>
            </w:ins>
            <w:ins w:id="21" w:author="szmz083" w:date="2020-12-21T14:19:32Z">
              <w:r>
                <w:rPr>
                  <w:rFonts w:hint="eastAsia" w:ascii="宋体" w:hAnsi="宋体"/>
                  <w:kern w:val="0"/>
                  <w:szCs w:val="21"/>
                  <w:lang w:val="en" w:eastAsia="zh-CN"/>
                </w:rPr>
                <w:t>（</w:t>
              </w:r>
            </w:ins>
            <w:ins w:id="22" w:author="szmz083" w:date="2020-12-21T14:19:54Z">
              <w:r>
                <w:rPr>
                  <w:rFonts w:hint="eastAsia" w:ascii="宋体" w:hAnsi="宋体"/>
                  <w:kern w:val="0"/>
                  <w:szCs w:val="21"/>
                  <w:lang w:val="en" w:eastAsia="zh-CN"/>
                </w:rPr>
                <w:t>含</w:t>
              </w:r>
            </w:ins>
            <w:ins w:id="23" w:author="szmz083" w:date="2020-12-21T14:19:36Z">
              <w:r>
                <w:rPr>
                  <w:rFonts w:hint="eastAsia" w:ascii="宋体" w:hAnsi="宋体"/>
                  <w:kern w:val="0"/>
                  <w:szCs w:val="21"/>
                  <w:lang w:val="en" w:eastAsia="zh-CN"/>
                </w:rPr>
                <w:t>部分</w:t>
              </w:r>
            </w:ins>
            <w:ins w:id="24" w:author="szmz083" w:date="2020-12-21T14:19:44Z">
              <w:r>
                <w:rPr>
                  <w:rFonts w:hint="eastAsia" w:ascii="宋体" w:hAnsi="宋体"/>
                  <w:kern w:val="0"/>
                  <w:szCs w:val="21"/>
                  <w:lang w:val="en" w:eastAsia="zh-CN"/>
                </w:rPr>
                <w:t>技术</w:t>
              </w:r>
            </w:ins>
            <w:ins w:id="25" w:author="szmz083" w:date="2020-12-21T14:19:48Z">
              <w:r>
                <w:rPr>
                  <w:rFonts w:hint="eastAsia" w:ascii="宋体" w:hAnsi="宋体"/>
                  <w:kern w:val="0"/>
                  <w:szCs w:val="21"/>
                  <w:lang w:val="en" w:eastAsia="zh-CN"/>
                </w:rPr>
                <w:t>研究性</w:t>
              </w:r>
            </w:ins>
            <w:ins w:id="26" w:author="szmz083" w:date="2020-12-21T14:19:50Z">
              <w:r>
                <w:rPr>
                  <w:rFonts w:hint="eastAsia" w:ascii="宋体" w:hAnsi="宋体"/>
                  <w:kern w:val="0"/>
                  <w:szCs w:val="21"/>
                  <w:lang w:val="en" w:eastAsia="zh-CN"/>
                </w:rPr>
                <w:t>工作</w:t>
              </w:r>
            </w:ins>
            <w:ins w:id="27" w:author="szmz083" w:date="2020-12-21T14:19:33Z">
              <w:r>
                <w:rPr>
                  <w:rFonts w:hint="eastAsia" w:ascii="宋体" w:hAnsi="宋体"/>
                  <w:kern w:val="0"/>
                  <w:szCs w:val="21"/>
                  <w:lang w:val="en" w:eastAsia="zh-CN"/>
                </w:rPr>
                <w:t>）</w:t>
              </w:r>
            </w:ins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hint="default" w:ascii="宋体" w:hAnsi="宋体"/>
                <w:kern w:val="0"/>
                <w:szCs w:val="21"/>
                <w:lang w:val="en"/>
              </w:rPr>
            </w:pPr>
            <w:ins w:id="28" w:author="szmz083" w:date="2020-12-21T14:13:21Z">
              <w:r>
                <w:rPr>
                  <w:rFonts w:hint="default" w:ascii="宋体" w:hAnsi="宋体"/>
                  <w:kern w:val="0"/>
                  <w:szCs w:val="21"/>
                  <w:lang w:val="en"/>
                </w:rPr>
                <w:t>2</w:t>
              </w:r>
            </w:ins>
            <w:ins w:id="29" w:author="szmz083" w:date="2020-12-21T14:15:33Z">
              <w:r>
                <w:rPr>
                  <w:rFonts w:hint="default" w:ascii="宋体" w:hAnsi="宋体"/>
                  <w:kern w:val="0"/>
                  <w:szCs w:val="21"/>
                  <w:lang w:val="en"/>
                </w:rPr>
                <w:t>5</w:t>
              </w:r>
            </w:ins>
          </w:p>
        </w:tc>
        <w:tc>
          <w:tcPr>
            <w:tcW w:w="9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hint="default" w:ascii="宋体" w:hAnsi="宋体" w:eastAsia="宋体"/>
                <w:kern w:val="0"/>
                <w:szCs w:val="21"/>
                <w:lang w:val="en-US" w:eastAsia="zh-CN"/>
              </w:rPr>
            </w:pPr>
            <w:ins w:id="30" w:author="szmz109" w:date="2020-12-23T14:22:17Z">
              <w:r>
                <w:rPr>
                  <w:rFonts w:hint="eastAsia" w:ascii="宋体" w:hAnsi="宋体"/>
                  <w:kern w:val="0"/>
                  <w:szCs w:val="21"/>
                  <w:lang w:val="en-US" w:eastAsia="zh-CN"/>
                </w:rPr>
                <w:t>2</w:t>
              </w:r>
            </w:ins>
            <w:ins w:id="31" w:author="szmz109" w:date="2020-12-23T14:22:23Z">
              <w:r>
                <w:rPr>
                  <w:rFonts w:hint="eastAsia" w:ascii="宋体" w:hAnsi="宋体"/>
                  <w:kern w:val="0"/>
                  <w:szCs w:val="21"/>
                  <w:lang w:val="en-US" w:eastAsia="zh-CN"/>
                </w:rPr>
                <w:t>2</w:t>
              </w:r>
            </w:ins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Layout w:type="fixed"/>
        </w:tblPrEx>
        <w:trPr>
          <w:cantSplit/>
          <w:trHeight w:val="562" w:hRule="atLeast"/>
        </w:trPr>
        <w:tc>
          <w:tcPr>
            <w:tcW w:w="7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0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shd w:val="clear" w:color="auto" w:fill="FFFFFF"/>
              </w:rPr>
              <w:t>代码的可靠性、安全性、性能、BUG数量</w:t>
            </w:r>
          </w:p>
        </w:tc>
        <w:tc>
          <w:tcPr>
            <w:tcW w:w="42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hint="default" w:ascii="宋体" w:hAnsi="宋体" w:eastAsia="宋体"/>
                <w:kern w:val="0"/>
                <w:szCs w:val="21"/>
                <w:lang w:val="en" w:eastAsia="zh-CN"/>
              </w:rPr>
            </w:pPr>
            <w:ins w:id="32" w:author="szmz083" w:date="2020-12-21T14:16:49Z">
              <w:r>
                <w:rPr>
                  <w:rFonts w:hint="eastAsia" w:ascii="宋体" w:hAnsi="宋体"/>
                  <w:kern w:val="0"/>
                  <w:szCs w:val="21"/>
                  <w:lang w:eastAsia="zh-CN"/>
                </w:rPr>
                <w:t>非</w:t>
              </w:r>
            </w:ins>
            <w:ins w:id="33" w:author="szmz083" w:date="2020-12-21T14:16:50Z">
              <w:r>
                <w:rPr>
                  <w:rFonts w:hint="eastAsia" w:ascii="宋体" w:hAnsi="宋体"/>
                  <w:kern w:val="0"/>
                  <w:szCs w:val="21"/>
                  <w:lang w:eastAsia="zh-CN"/>
                </w:rPr>
                <w:t>必须</w:t>
              </w:r>
            </w:ins>
            <w:ins w:id="34" w:author="szmz083" w:date="2020-12-21T14:16:53Z">
              <w:r>
                <w:rPr>
                  <w:rFonts w:hint="eastAsia" w:ascii="宋体" w:hAnsi="宋体"/>
                  <w:kern w:val="0"/>
                  <w:szCs w:val="21"/>
                  <w:lang w:eastAsia="zh-CN"/>
                </w:rPr>
                <w:t>产生</w:t>
              </w:r>
            </w:ins>
            <w:ins w:id="35" w:author="szmz083" w:date="2020-12-21T14:16:58Z">
              <w:r>
                <w:rPr>
                  <w:rFonts w:hint="eastAsia" w:ascii="宋体" w:hAnsi="宋体"/>
                  <w:kern w:val="0"/>
                  <w:szCs w:val="21"/>
                  <w:lang w:eastAsia="zh-CN"/>
                </w:rPr>
                <w:t>非</w:t>
              </w:r>
            </w:ins>
            <w:ins w:id="36" w:author="szmz083" w:date="2020-12-21T14:17:02Z">
              <w:r>
                <w:rPr>
                  <w:rFonts w:hint="eastAsia" w:ascii="宋体" w:hAnsi="宋体"/>
                  <w:kern w:val="0"/>
                  <w:szCs w:val="21"/>
                  <w:lang w:eastAsia="zh-CN"/>
                </w:rPr>
                <w:t>重复性</w:t>
              </w:r>
            </w:ins>
            <w:ins w:id="37" w:author="szmz083" w:date="2020-12-21T14:17:03Z">
              <w:r>
                <w:rPr>
                  <w:rFonts w:hint="default" w:ascii="宋体" w:hAnsi="宋体"/>
                  <w:kern w:val="0"/>
                  <w:szCs w:val="21"/>
                  <w:lang w:val="en" w:eastAsia="zh-CN"/>
                </w:rPr>
                <w:t>bu</w:t>
              </w:r>
            </w:ins>
            <w:ins w:id="38" w:author="szmz083" w:date="2020-12-21T14:17:04Z">
              <w:r>
                <w:rPr>
                  <w:rFonts w:hint="default" w:ascii="宋体" w:hAnsi="宋体"/>
                  <w:kern w:val="0"/>
                  <w:szCs w:val="21"/>
                  <w:lang w:val="en" w:eastAsia="zh-CN"/>
                </w:rPr>
                <w:t>g</w:t>
              </w:r>
            </w:ins>
            <w:ins w:id="39" w:author="szmz083" w:date="2020-12-21T14:20:22Z">
              <w:r>
                <w:rPr>
                  <w:rFonts w:hint="eastAsia" w:ascii="宋体" w:hAnsi="宋体"/>
                  <w:kern w:val="0"/>
                  <w:szCs w:val="21"/>
                  <w:lang w:val="en" w:eastAsia="zh-CN"/>
                </w:rPr>
                <w:t>（</w:t>
              </w:r>
            </w:ins>
            <w:ins w:id="40" w:author="szmz083" w:date="2020-12-21T14:20:32Z">
              <w:r>
                <w:rPr>
                  <w:rFonts w:hint="eastAsia" w:ascii="宋体" w:hAnsi="宋体"/>
                  <w:kern w:val="0"/>
                  <w:szCs w:val="21"/>
                  <w:lang w:val="en" w:eastAsia="zh-CN"/>
                </w:rPr>
                <w:t>与</w:t>
              </w:r>
            </w:ins>
            <w:ins w:id="41" w:author="szmz083" w:date="2020-12-21T14:20:36Z">
              <w:r>
                <w:rPr>
                  <w:rFonts w:hint="eastAsia" w:ascii="宋体" w:hAnsi="宋体"/>
                  <w:kern w:val="0"/>
                  <w:szCs w:val="21"/>
                  <w:lang w:val="en" w:eastAsia="zh-CN"/>
                </w:rPr>
                <w:t>工作量</w:t>
              </w:r>
            </w:ins>
            <w:ins w:id="42" w:author="szmz083" w:date="2020-12-21T14:20:37Z">
              <w:r>
                <w:rPr>
                  <w:rFonts w:hint="eastAsia" w:ascii="宋体" w:hAnsi="宋体"/>
                  <w:kern w:val="0"/>
                  <w:szCs w:val="21"/>
                  <w:lang w:val="en" w:eastAsia="zh-CN"/>
                </w:rPr>
                <w:t>、</w:t>
              </w:r>
            </w:ins>
            <w:ins w:id="43" w:author="szmz083" w:date="2020-12-21T14:20:41Z">
              <w:r>
                <w:rPr>
                  <w:rFonts w:hint="eastAsia" w:ascii="宋体" w:hAnsi="宋体"/>
                  <w:kern w:val="0"/>
                  <w:szCs w:val="21"/>
                  <w:lang w:val="en" w:eastAsia="zh-CN"/>
                </w:rPr>
                <w:t>功能</w:t>
              </w:r>
            </w:ins>
            <w:ins w:id="44" w:author="szmz083" w:date="2020-12-21T14:20:43Z">
              <w:r>
                <w:rPr>
                  <w:rFonts w:hint="eastAsia" w:ascii="宋体" w:hAnsi="宋体"/>
                  <w:kern w:val="0"/>
                  <w:szCs w:val="21"/>
                  <w:lang w:val="en" w:eastAsia="zh-CN"/>
                </w:rPr>
                <w:t>复杂度</w:t>
              </w:r>
            </w:ins>
            <w:ins w:id="45" w:author="szmz083" w:date="2020-12-21T14:21:10Z">
              <w:r>
                <w:rPr>
                  <w:rFonts w:hint="eastAsia" w:ascii="宋体" w:hAnsi="宋体"/>
                  <w:kern w:val="0"/>
                  <w:szCs w:val="21"/>
                  <w:lang w:val="en" w:eastAsia="zh-CN"/>
                </w:rPr>
                <w:t>相关</w:t>
              </w:r>
            </w:ins>
            <w:ins w:id="46" w:author="szmz083" w:date="2020-12-21T14:20:23Z">
              <w:r>
                <w:rPr>
                  <w:rFonts w:hint="eastAsia" w:ascii="宋体" w:hAnsi="宋体"/>
                  <w:kern w:val="0"/>
                  <w:szCs w:val="21"/>
                  <w:lang w:val="en" w:eastAsia="zh-CN"/>
                </w:rPr>
                <w:t>）</w:t>
              </w:r>
            </w:ins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ind w:firstLine="210" w:firstLineChars="100"/>
              <w:rPr>
                <w:rFonts w:hint="default" w:ascii="宋体" w:hAnsi="宋体"/>
                <w:kern w:val="0"/>
                <w:szCs w:val="21"/>
                <w:lang w:val="en"/>
              </w:rPr>
            </w:pPr>
            <w:ins w:id="47" w:author="szmz083" w:date="2020-12-21T14:13:27Z">
              <w:r>
                <w:rPr>
                  <w:rFonts w:hint="default" w:ascii="宋体" w:hAnsi="宋体"/>
                  <w:kern w:val="0"/>
                  <w:szCs w:val="21"/>
                  <w:lang w:val="en"/>
                </w:rPr>
                <w:t>1</w:t>
              </w:r>
            </w:ins>
            <w:ins w:id="48" w:author="szmz083" w:date="2020-12-21T14:14:45Z">
              <w:r>
                <w:rPr>
                  <w:rFonts w:hint="default" w:ascii="宋体" w:hAnsi="宋体"/>
                  <w:kern w:val="0"/>
                  <w:szCs w:val="21"/>
                  <w:lang w:val="en"/>
                </w:rPr>
                <w:t>5</w:t>
              </w:r>
            </w:ins>
          </w:p>
        </w:tc>
        <w:tc>
          <w:tcPr>
            <w:tcW w:w="9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hint="default" w:ascii="宋体" w:hAnsi="宋体" w:eastAsia="宋体"/>
                <w:kern w:val="0"/>
                <w:szCs w:val="21"/>
                <w:lang w:val="en-US" w:eastAsia="zh-CN"/>
              </w:rPr>
            </w:pPr>
            <w:ins w:id="49" w:author="szmz109" w:date="2020-12-23T14:22:24Z">
              <w:r>
                <w:rPr>
                  <w:rFonts w:hint="eastAsia" w:ascii="宋体" w:hAnsi="宋体"/>
                  <w:kern w:val="0"/>
                  <w:szCs w:val="21"/>
                  <w:lang w:val="en-US" w:eastAsia="zh-CN"/>
                </w:rPr>
                <w:t>1</w:t>
              </w:r>
            </w:ins>
            <w:ins w:id="50" w:author="szmz109" w:date="2020-12-23T14:22:28Z">
              <w:r>
                <w:rPr>
                  <w:rFonts w:hint="eastAsia" w:ascii="宋体" w:hAnsi="宋体"/>
                  <w:kern w:val="0"/>
                  <w:szCs w:val="21"/>
                  <w:lang w:val="en-US" w:eastAsia="zh-CN"/>
                </w:rPr>
                <w:t>3</w:t>
              </w:r>
            </w:ins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Layout w:type="fixed"/>
        </w:tblPrEx>
        <w:trPr>
          <w:cantSplit/>
          <w:trHeight w:val="562" w:hRule="atLeast"/>
        </w:trPr>
        <w:tc>
          <w:tcPr>
            <w:tcW w:w="7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0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逻辑思维的严谨性</w:t>
            </w:r>
          </w:p>
        </w:tc>
        <w:tc>
          <w:tcPr>
            <w:tcW w:w="42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ind w:firstLine="210" w:firstLineChars="100"/>
              <w:rPr>
                <w:rFonts w:hint="default" w:ascii="宋体" w:hAnsi="宋体"/>
                <w:kern w:val="0"/>
                <w:szCs w:val="21"/>
                <w:lang w:val="en"/>
              </w:rPr>
            </w:pPr>
            <w:ins w:id="51" w:author="szmz083" w:date="2020-12-21T14:13:31Z">
              <w:r>
                <w:rPr>
                  <w:rFonts w:hint="default" w:ascii="宋体" w:hAnsi="宋体"/>
                  <w:kern w:val="0"/>
                  <w:szCs w:val="21"/>
                  <w:lang w:val="en"/>
                </w:rPr>
                <w:t>10</w:t>
              </w:r>
            </w:ins>
          </w:p>
        </w:tc>
        <w:tc>
          <w:tcPr>
            <w:tcW w:w="9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hint="default" w:ascii="宋体" w:hAnsi="宋体" w:eastAsia="宋体"/>
                <w:kern w:val="0"/>
                <w:szCs w:val="21"/>
                <w:lang w:val="en-US" w:eastAsia="zh-CN"/>
              </w:rPr>
            </w:pPr>
            <w:ins w:id="52" w:author="szmz109" w:date="2020-12-23T14:22:35Z">
              <w:r>
                <w:rPr>
                  <w:rFonts w:hint="eastAsia" w:ascii="宋体" w:hAnsi="宋体"/>
                  <w:kern w:val="0"/>
                  <w:szCs w:val="21"/>
                  <w:lang w:val="en-US" w:eastAsia="zh-CN"/>
                </w:rPr>
                <w:t>8</w:t>
              </w:r>
            </w:ins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Layout w:type="fixed"/>
        </w:tblPrEx>
        <w:trPr>
          <w:cantSplit/>
          <w:trHeight w:val="562" w:hRule="atLeast"/>
        </w:trPr>
        <w:tc>
          <w:tcPr>
            <w:tcW w:w="7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0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代码的规范性</w:t>
            </w:r>
          </w:p>
        </w:tc>
        <w:tc>
          <w:tcPr>
            <w:tcW w:w="42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ind w:firstLine="210" w:firstLineChars="100"/>
              <w:jc w:val="left"/>
              <w:rPr>
                <w:rFonts w:hint="default" w:ascii="宋体" w:hAnsi="宋体"/>
                <w:kern w:val="0"/>
                <w:szCs w:val="21"/>
                <w:lang w:val="en"/>
              </w:rPr>
            </w:pPr>
            <w:ins w:id="53" w:author="szmz083" w:date="2020-12-21T14:13:41Z">
              <w:r>
                <w:rPr>
                  <w:rFonts w:hint="default" w:ascii="宋体" w:hAnsi="宋体"/>
                  <w:kern w:val="0"/>
                  <w:szCs w:val="21"/>
                  <w:lang w:val="en"/>
                </w:rPr>
                <w:t>5</w:t>
              </w:r>
            </w:ins>
          </w:p>
        </w:tc>
        <w:tc>
          <w:tcPr>
            <w:tcW w:w="9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lef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ins w:id="54" w:author="szmz109" w:date="2020-12-23T14:22:37Z">
              <w:r>
                <w:rPr>
                  <w:rFonts w:hint="eastAsia" w:ascii="宋体" w:hAnsi="宋体"/>
                  <w:kern w:val="0"/>
                  <w:szCs w:val="21"/>
                  <w:lang w:val="en-US" w:eastAsia="zh-CN"/>
                </w:rPr>
                <w:t>4</w:t>
              </w:r>
            </w:ins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Layout w:type="fixed"/>
        </w:tblPrEx>
        <w:trPr>
          <w:cantSplit/>
          <w:trHeight w:val="562" w:hRule="atLeast"/>
        </w:trPr>
        <w:tc>
          <w:tcPr>
            <w:tcW w:w="7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0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需求分析能力</w:t>
            </w:r>
          </w:p>
        </w:tc>
        <w:tc>
          <w:tcPr>
            <w:tcW w:w="42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ind w:firstLine="210" w:firstLineChars="100"/>
              <w:rPr>
                <w:rFonts w:hint="default" w:ascii="宋体" w:hAnsi="宋体"/>
                <w:kern w:val="0"/>
                <w:szCs w:val="21"/>
                <w:lang w:val="en"/>
              </w:rPr>
            </w:pPr>
            <w:ins w:id="55" w:author="szmz083" w:date="2020-12-21T14:15:05Z">
              <w:r>
                <w:rPr>
                  <w:rFonts w:hint="default" w:ascii="宋体" w:hAnsi="宋体"/>
                  <w:kern w:val="0"/>
                  <w:szCs w:val="21"/>
                  <w:lang w:val="en"/>
                </w:rPr>
                <w:t>10</w:t>
              </w:r>
            </w:ins>
          </w:p>
        </w:tc>
        <w:tc>
          <w:tcPr>
            <w:tcW w:w="9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ins w:id="56" w:author="szmz109" w:date="2020-12-23T14:22:41Z">
              <w:r>
                <w:rPr>
                  <w:rFonts w:hint="eastAsia" w:ascii="宋体" w:hAnsi="宋体"/>
                  <w:kern w:val="0"/>
                  <w:szCs w:val="21"/>
                  <w:lang w:val="en-US" w:eastAsia="zh-CN"/>
                </w:rPr>
                <w:t>8</w:t>
              </w:r>
            </w:ins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Layout w:type="fixed"/>
        </w:tblPrEx>
        <w:trPr>
          <w:cantSplit/>
          <w:trHeight w:val="562" w:hRule="atLeast"/>
        </w:trPr>
        <w:tc>
          <w:tcPr>
            <w:tcW w:w="7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0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设计与架构能力、新技术使用情况</w:t>
            </w:r>
          </w:p>
        </w:tc>
        <w:tc>
          <w:tcPr>
            <w:tcW w:w="42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ind w:firstLine="210" w:firstLineChars="100"/>
              <w:rPr>
                <w:rFonts w:hint="default" w:ascii="宋体" w:hAnsi="宋体"/>
                <w:kern w:val="0"/>
                <w:szCs w:val="21"/>
                <w:lang w:val="en"/>
              </w:rPr>
            </w:pPr>
            <w:ins w:id="57" w:author="szmz083" w:date="2020-12-21T14:15:37Z">
              <w:r>
                <w:rPr>
                  <w:rFonts w:hint="default" w:ascii="宋体" w:hAnsi="宋体"/>
                  <w:kern w:val="0"/>
                  <w:szCs w:val="21"/>
                  <w:lang w:val="en"/>
                </w:rPr>
                <w:t>5</w:t>
              </w:r>
            </w:ins>
          </w:p>
        </w:tc>
        <w:tc>
          <w:tcPr>
            <w:tcW w:w="9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ins w:id="58" w:author="szmz109" w:date="2020-12-23T14:22:45Z">
              <w:r>
                <w:rPr>
                  <w:rFonts w:hint="eastAsia" w:ascii="宋体" w:hAnsi="宋体"/>
                  <w:kern w:val="0"/>
                  <w:szCs w:val="21"/>
                  <w:lang w:val="en-US" w:eastAsia="zh-CN"/>
                </w:rPr>
                <w:t>4</w:t>
              </w:r>
            </w:ins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Layout w:type="fixed"/>
        </w:tblPrEx>
        <w:trPr>
          <w:cantSplit/>
          <w:trHeight w:val="562" w:hRule="atLeast"/>
        </w:trPr>
        <w:tc>
          <w:tcPr>
            <w:tcW w:w="7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0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沟通与团队管理能力</w:t>
            </w:r>
          </w:p>
        </w:tc>
        <w:tc>
          <w:tcPr>
            <w:tcW w:w="42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ind w:firstLine="210" w:firstLineChars="100"/>
              <w:rPr>
                <w:rFonts w:hint="default" w:ascii="宋体" w:hAnsi="宋体"/>
                <w:kern w:val="0"/>
                <w:szCs w:val="21"/>
                <w:lang w:val="en"/>
              </w:rPr>
            </w:pPr>
            <w:ins w:id="59" w:author="szmz083" w:date="2020-12-21T14:13:57Z">
              <w:r>
                <w:rPr>
                  <w:rFonts w:hint="default" w:ascii="宋体" w:hAnsi="宋体"/>
                  <w:kern w:val="0"/>
                  <w:szCs w:val="21"/>
                  <w:lang w:val="en"/>
                </w:rPr>
                <w:t>10</w:t>
              </w:r>
            </w:ins>
          </w:p>
        </w:tc>
        <w:tc>
          <w:tcPr>
            <w:tcW w:w="9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hint="default" w:ascii="宋体" w:hAnsi="宋体" w:eastAsia="宋体"/>
                <w:kern w:val="0"/>
                <w:szCs w:val="21"/>
                <w:lang w:val="en-US" w:eastAsia="zh-CN"/>
              </w:rPr>
            </w:pPr>
            <w:ins w:id="60" w:author="szmz109" w:date="2020-12-23T14:23:54Z">
              <w:r>
                <w:rPr>
                  <w:rFonts w:hint="eastAsia" w:ascii="宋体" w:hAnsi="宋体"/>
                  <w:kern w:val="0"/>
                  <w:szCs w:val="21"/>
                  <w:lang w:val="en-US" w:eastAsia="zh-CN"/>
                </w:rPr>
                <w:t>8</w:t>
              </w:r>
            </w:ins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Layout w:type="fixed"/>
        </w:tblPrEx>
        <w:trPr>
          <w:cantSplit/>
          <w:trHeight w:val="448" w:hRule="atLeast"/>
        </w:trPr>
        <w:tc>
          <w:tcPr>
            <w:tcW w:w="7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素</w:t>
            </w:r>
          </w:p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质</w:t>
            </w:r>
          </w:p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考</w:t>
            </w:r>
          </w:p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核</w:t>
            </w:r>
            <w:r>
              <w:rPr>
                <w:rFonts w:hint="eastAsia"/>
                <w:kern w:val="0"/>
                <w:szCs w:val="21"/>
              </w:rPr>
              <w:t>20%</w:t>
            </w:r>
          </w:p>
        </w:tc>
        <w:tc>
          <w:tcPr>
            <w:tcW w:w="360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工作态度与责任心</w:t>
            </w:r>
          </w:p>
        </w:tc>
        <w:tc>
          <w:tcPr>
            <w:tcW w:w="42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对待工作认真负责，并具有强烈的责任心自觉完成工作。</w:t>
            </w:r>
          </w:p>
          <w:p>
            <w:pPr>
              <w:widowControl/>
              <w:spacing w:before="120" w:after="100" w:afterAutospacing="1" w:line="240" w:lineRule="atLeas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评分标准：优秀：20； 良好：15 分</w:t>
            </w:r>
          </w:p>
          <w:p>
            <w:pPr>
              <w:widowControl/>
              <w:spacing w:before="120" w:after="100" w:afterAutospacing="1" w:line="240" w:lineRule="atLeas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合格：10分，较差：5分，差：0分</w:t>
            </w: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ind w:firstLine="210" w:firstLineChars="100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hint="default" w:ascii="宋体" w:hAnsi="宋体" w:eastAsia="宋体"/>
                <w:kern w:val="0"/>
                <w:szCs w:val="21"/>
                <w:lang w:val="en-US" w:eastAsia="zh-CN"/>
              </w:rPr>
            </w:pPr>
            <w:ins w:id="61" w:author="szmz109" w:date="2020-12-23T14:22:56Z">
              <w:r>
                <w:rPr>
                  <w:rFonts w:hint="eastAsia" w:ascii="宋体" w:hAnsi="宋体"/>
                  <w:kern w:val="0"/>
                  <w:szCs w:val="21"/>
                  <w:lang w:val="en-US" w:eastAsia="zh-CN"/>
                </w:rPr>
                <w:t>1</w:t>
              </w:r>
            </w:ins>
            <w:ins w:id="62" w:author="szmz109" w:date="2020-12-23T14:22:57Z">
              <w:r>
                <w:rPr>
                  <w:rFonts w:hint="eastAsia" w:ascii="宋体" w:hAnsi="宋体"/>
                  <w:kern w:val="0"/>
                  <w:szCs w:val="21"/>
                  <w:lang w:val="en-US" w:eastAsia="zh-CN"/>
                </w:rPr>
                <w:t>8</w:t>
              </w:r>
            </w:ins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Layout w:type="fixed"/>
        </w:tblPrEx>
        <w:trPr>
          <w:cantSplit/>
          <w:trHeight w:val="562" w:hRule="atLeast"/>
        </w:trPr>
        <w:tc>
          <w:tcPr>
            <w:tcW w:w="7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0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  <w:del w:id="63" w:author="szmz083" w:date="2020-12-21T14:14:31Z">
              <w:r>
                <w:rPr>
                  <w:rFonts w:hint="eastAsia" w:ascii="宋体" w:hAnsi="宋体"/>
                  <w:kern w:val="0"/>
                  <w:szCs w:val="21"/>
                </w:rPr>
                <w:delText>团队协作精神</w:delText>
              </w:r>
            </w:del>
          </w:p>
        </w:tc>
        <w:tc>
          <w:tcPr>
            <w:tcW w:w="42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left"/>
              <w:rPr>
                <w:del w:id="64" w:author="szmz083" w:date="2020-12-21T14:14:31Z"/>
                <w:rFonts w:ascii="宋体" w:hAnsi="宋体"/>
                <w:kern w:val="0"/>
                <w:szCs w:val="21"/>
              </w:rPr>
            </w:pPr>
            <w:del w:id="65" w:author="szmz083" w:date="2020-12-21T14:14:31Z">
              <w:r>
                <w:rPr>
                  <w:rFonts w:hint="eastAsia" w:ascii="宋体" w:hAnsi="宋体"/>
                  <w:kern w:val="0"/>
                  <w:szCs w:val="21"/>
                </w:rPr>
                <w:delText>积极配合同事和其他部门工作，主动协助关联岗位完成工作任务。</w:delText>
              </w:r>
            </w:del>
          </w:p>
          <w:p>
            <w:pPr>
              <w:widowControl/>
              <w:spacing w:before="120" w:after="100" w:afterAutospacing="1" w:line="240" w:lineRule="atLeast"/>
              <w:jc w:val="left"/>
              <w:rPr>
                <w:rFonts w:ascii="宋体" w:hAnsi="宋体"/>
                <w:kern w:val="0"/>
                <w:szCs w:val="21"/>
              </w:rPr>
            </w:pPr>
            <w:del w:id="66" w:author="szmz083" w:date="2020-12-21T14:14:31Z">
              <w:r>
                <w:rPr>
                  <w:rFonts w:hint="eastAsia" w:ascii="宋体" w:hAnsi="宋体"/>
                  <w:kern w:val="0"/>
                  <w:szCs w:val="21"/>
                </w:rPr>
                <w:delText>评分标准：优秀：</w:delText>
              </w:r>
            </w:del>
            <w:del w:id="67" w:author="szmz083" w:date="2020-12-21T14:14:31Z">
              <w:r>
                <w:rPr>
                  <w:rFonts w:hint="eastAsia"/>
                  <w:kern w:val="0"/>
                  <w:szCs w:val="21"/>
                </w:rPr>
                <w:delText>10</w:delText>
              </w:r>
            </w:del>
            <w:del w:id="68" w:author="szmz083" w:date="2020-12-21T14:14:31Z">
              <w:r>
                <w:rPr>
                  <w:rFonts w:hint="eastAsia" w:ascii="宋体" w:hAnsi="宋体"/>
                  <w:kern w:val="0"/>
                  <w:szCs w:val="21"/>
                </w:rPr>
                <w:delText>分；良好：</w:delText>
              </w:r>
            </w:del>
            <w:del w:id="69" w:author="szmz083" w:date="2020-12-21T14:14:31Z">
              <w:r>
                <w:rPr>
                  <w:rFonts w:hint="eastAsia"/>
                  <w:kern w:val="0"/>
                  <w:szCs w:val="21"/>
                </w:rPr>
                <w:delText>5</w:delText>
              </w:r>
            </w:del>
            <w:del w:id="70" w:author="szmz083" w:date="2020-12-21T14:14:31Z">
              <w:r>
                <w:rPr>
                  <w:rFonts w:hint="eastAsia" w:ascii="宋体" w:hAnsi="宋体"/>
                  <w:kern w:val="0"/>
                  <w:szCs w:val="21"/>
                </w:rPr>
                <w:delText>分  较差：</w:delText>
              </w:r>
            </w:del>
            <w:del w:id="71" w:author="szmz083" w:date="2020-12-21T14:14:31Z">
              <w:r>
                <w:rPr>
                  <w:rFonts w:hint="eastAsia"/>
                  <w:kern w:val="0"/>
                  <w:szCs w:val="21"/>
                </w:rPr>
                <w:delText>0</w:delText>
              </w:r>
            </w:del>
            <w:del w:id="72" w:author="szmz083" w:date="2020-12-21T14:14:31Z">
              <w:r>
                <w:rPr>
                  <w:rFonts w:hint="eastAsia" w:ascii="宋体" w:hAnsi="宋体"/>
                  <w:kern w:val="0"/>
                  <w:szCs w:val="21"/>
                </w:rPr>
                <w:delText>分</w:delText>
              </w:r>
            </w:del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ind w:firstLine="210" w:firstLineChars="10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Layout w:type="fixed"/>
        </w:tblPrEx>
        <w:trPr>
          <w:cantSplit/>
          <w:trHeight w:val="547" w:hRule="atLeast"/>
        </w:trPr>
        <w:tc>
          <w:tcPr>
            <w:tcW w:w="7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0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组织性、纪律性</w:t>
            </w:r>
          </w:p>
        </w:tc>
        <w:tc>
          <w:tcPr>
            <w:tcW w:w="42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认真执行公司的各项规章制度，各种工作流程。评分标准：此项为每个员工必须做到的，不可加分，违规一次，如已作过处罚处理，则不扣分，如未处理，则扣</w:t>
            </w:r>
            <w:r>
              <w:rPr>
                <w:rFonts w:hint="eastAsia"/>
                <w:kern w:val="0"/>
                <w:szCs w:val="21"/>
              </w:rPr>
              <w:t>5</w:t>
            </w:r>
            <w:r>
              <w:rPr>
                <w:rFonts w:hint="eastAsia" w:ascii="宋体" w:hAnsi="宋体"/>
                <w:kern w:val="0"/>
                <w:szCs w:val="21"/>
              </w:rPr>
              <w:t>分，本月如违规两次以上，一律记为零分。</w:t>
            </w: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ind w:firstLine="210" w:firstLineChars="100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Layout w:type="fixed"/>
        </w:tblPrEx>
        <w:trPr>
          <w:cantSplit/>
          <w:trHeight w:val="288" w:hRule="atLeast"/>
        </w:trPr>
        <w:tc>
          <w:tcPr>
            <w:tcW w:w="861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 xml:space="preserve">                                                                    评分合计</w:t>
            </w: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ind w:firstLine="210" w:firstLineChars="100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100%</w:t>
            </w:r>
          </w:p>
        </w:tc>
        <w:tc>
          <w:tcPr>
            <w:tcW w:w="9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Layout w:type="fixed"/>
        </w:tblPrEx>
        <w:trPr>
          <w:cantSplit/>
          <w:trHeight w:val="1771" w:hRule="atLeast"/>
        </w:trPr>
        <w:tc>
          <w:tcPr>
            <w:tcW w:w="7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部门主管评介</w:t>
            </w:r>
          </w:p>
        </w:tc>
        <w:tc>
          <w:tcPr>
            <w:tcW w:w="13742" w:type="dxa"/>
            <w:gridSpan w:val="1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 w:after="100" w:afterAutospacing="1" w:line="24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（内容包括综合评价、建议分数、建议等级等）</w:t>
            </w:r>
          </w:p>
          <w:p>
            <w:pPr>
              <w:widowControl/>
              <w:spacing w:before="120" w:after="100" w:afterAutospacing="1" w:line="24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  <w:p>
            <w:pPr>
              <w:widowControl/>
              <w:spacing w:before="120" w:after="100" w:afterAutospacing="1" w:line="240" w:lineRule="atLeast"/>
              <w:ind w:firstLine="7665" w:firstLineChars="365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签名：                年     月    日</w:t>
            </w:r>
          </w:p>
        </w:tc>
      </w:tr>
      <w:tr>
        <w:tblPrEx>
          <w:tblLayout w:type="fixed"/>
        </w:tblPrEx>
        <w:trPr>
          <w:cantSplit/>
          <w:trHeight w:val="1646" w:hRule="atLeast"/>
        </w:trPr>
        <w:tc>
          <w:tcPr>
            <w:tcW w:w="748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上级领导综合评价</w:t>
            </w:r>
          </w:p>
        </w:tc>
        <w:tc>
          <w:tcPr>
            <w:tcW w:w="13742" w:type="dxa"/>
            <w:gridSpan w:val="1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综合评价（评为杰出和不合格等级者必须附详细说明）：</w:t>
            </w:r>
          </w:p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</w:p>
          <w:p>
            <w:pPr>
              <w:widowControl/>
              <w:spacing w:before="120" w:after="100" w:afterAutospacing="1" w:line="240" w:lineRule="atLeas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 xml:space="preserve">                                                                         </w:t>
            </w:r>
          </w:p>
        </w:tc>
      </w:tr>
      <w:tr>
        <w:tblPrEx>
          <w:tblLayout w:type="fixed"/>
        </w:tblPrEx>
        <w:trPr>
          <w:cantSplit/>
          <w:trHeight w:val="744" w:hRule="atLeast"/>
        </w:trPr>
        <w:tc>
          <w:tcPr>
            <w:tcW w:w="748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3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最终考核分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考评等级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32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签名：                年     月    日</w:t>
            </w:r>
          </w:p>
        </w:tc>
        <w:tc>
          <w:tcPr>
            <w:tcW w:w="404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after="100" w:afterAutospacing="1" w:line="24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员工签名：</w:t>
            </w:r>
          </w:p>
        </w:tc>
      </w:tr>
    </w:tbl>
    <w:p>
      <w:pPr>
        <w:rPr>
          <w:rFonts w:ascii="宋体" w:hAnsi="宋体"/>
          <w:sz w:val="18"/>
          <w:szCs w:val="18"/>
        </w:rPr>
      </w:pPr>
    </w:p>
    <w:p/>
    <w:sectPr>
      <w:pgSz w:w="16838" w:h="11906" w:orient="landscape"/>
      <w:pgMar w:top="1180" w:right="1440" w:bottom="126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zmz083">
    <w15:presenceInfo w15:providerId="None" w15:userId="szmz083"/>
  </w15:person>
  <w15:person w15:author="szmz109">
    <w15:presenceInfo w15:providerId="None" w15:userId="szmz1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F8"/>
    <w:rsid w:val="00072EA1"/>
    <w:rsid w:val="000D28A5"/>
    <w:rsid w:val="0020212D"/>
    <w:rsid w:val="00295C4B"/>
    <w:rsid w:val="004F749D"/>
    <w:rsid w:val="005164F8"/>
    <w:rsid w:val="00534219"/>
    <w:rsid w:val="00554206"/>
    <w:rsid w:val="00581494"/>
    <w:rsid w:val="00594C73"/>
    <w:rsid w:val="0062457C"/>
    <w:rsid w:val="00995845"/>
    <w:rsid w:val="009E07ED"/>
    <w:rsid w:val="00A75B31"/>
    <w:rsid w:val="00AC3CB0"/>
    <w:rsid w:val="00AD6B55"/>
    <w:rsid w:val="00B049E6"/>
    <w:rsid w:val="00B44766"/>
    <w:rsid w:val="00BF5DDD"/>
    <w:rsid w:val="00C02B46"/>
    <w:rsid w:val="00C132C2"/>
    <w:rsid w:val="00CD406F"/>
    <w:rsid w:val="00CF2705"/>
    <w:rsid w:val="00F44552"/>
    <w:rsid w:val="00F566B2"/>
    <w:rsid w:val="01CB3C76"/>
    <w:rsid w:val="0A5E05EA"/>
    <w:rsid w:val="EEF71167"/>
    <w:rsid w:val="F75EC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批注框文本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136</Words>
  <Characters>778</Characters>
  <Lines>6</Lines>
  <Paragraphs>1</Paragraphs>
  <TotalTime>20</TotalTime>
  <ScaleCrop>false</ScaleCrop>
  <LinksUpToDate>false</LinksUpToDate>
  <CharactersWithSpaces>913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2018-07-16T19:09:00Z</dcterms:created>
  <dc:creator>Administrator</dc:creator>
  <cp:lastModifiedBy>szmz109</cp:lastModifiedBy>
  <dcterms:modified xsi:type="dcterms:W3CDTF">2020-12-23T14:24:46Z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